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1E7F9" w14:textId="77777777" w:rsidR="00DF00CA" w:rsidRPr="00DF00CA" w:rsidRDefault="00DF00CA" w:rsidP="00DF00CA">
      <w:pPr>
        <w:numPr>
          <w:ilvl w:val="0"/>
          <w:numId w:val="1"/>
        </w:numPr>
      </w:pPr>
      <w:r w:rsidRPr="00DF00CA">
        <w:t>Explorer</w:t>
      </w:r>
    </w:p>
    <w:p w14:paraId="04BD25A2" w14:textId="77777777" w:rsidR="00DF00CA" w:rsidRPr="00DF00CA" w:rsidRDefault="00DF00CA" w:rsidP="00DF00CA">
      <w:pPr>
        <w:numPr>
          <w:ilvl w:val="1"/>
          <w:numId w:val="1"/>
        </w:numPr>
      </w:pPr>
      <w:commentRangeStart w:id="0"/>
      <w:r w:rsidRPr="00DF00CA">
        <w:t>Adding a new source (NHGIS), so that needs to update, I think, in the following places:</w:t>
      </w:r>
      <w:commentRangeEnd w:id="0"/>
      <w:r>
        <w:rPr>
          <w:rStyle w:val="CommentReference"/>
        </w:rPr>
        <w:commentReference w:id="0"/>
      </w:r>
    </w:p>
    <w:p w14:paraId="67597A29" w14:textId="77777777" w:rsidR="00DF00CA" w:rsidRPr="00DF00CA" w:rsidRDefault="00DF00CA" w:rsidP="00DF00CA">
      <w:pPr>
        <w:numPr>
          <w:ilvl w:val="2"/>
          <w:numId w:val="1"/>
        </w:numPr>
      </w:pPr>
      <w:r w:rsidRPr="00DF00CA">
        <w:t>Header (text over image): schools and colleges page</w:t>
      </w:r>
    </w:p>
    <w:p w14:paraId="6EB06D94" w14:textId="77777777" w:rsidR="00DF00CA" w:rsidRPr="00DF00CA" w:rsidRDefault="00DF00CA" w:rsidP="00DF00CA">
      <w:pPr>
        <w:numPr>
          <w:ilvl w:val="2"/>
          <w:numId w:val="1"/>
        </w:numPr>
      </w:pPr>
      <w:r w:rsidRPr="00DF00CA">
        <w:t>Footer text</w:t>
      </w:r>
    </w:p>
    <w:p w14:paraId="0168BC2F" w14:textId="77777777" w:rsidR="00DF00CA" w:rsidRPr="00DF00CA" w:rsidRDefault="00DF00CA" w:rsidP="00DF00CA">
      <w:pPr>
        <w:numPr>
          <w:ilvl w:val="2"/>
          <w:numId w:val="1"/>
        </w:numPr>
      </w:pPr>
      <w:r w:rsidRPr="00DF00CA">
        <w:t>List of sources in footer</w:t>
      </w:r>
    </w:p>
    <w:p w14:paraId="2A07FC77" w14:textId="77777777" w:rsidR="00DF00CA" w:rsidRPr="00DF00CA" w:rsidRDefault="00DF00CA" w:rsidP="00DF00CA">
      <w:pPr>
        <w:numPr>
          <w:ilvl w:val="2"/>
          <w:numId w:val="1"/>
        </w:numPr>
      </w:pPr>
      <w:r w:rsidRPr="00DF00CA">
        <w:t>“About” page</w:t>
      </w:r>
    </w:p>
    <w:p w14:paraId="0F6D2D36" w14:textId="77777777" w:rsidR="00DF00CA" w:rsidRPr="00DF00CA" w:rsidRDefault="00DF00CA" w:rsidP="00DF00CA">
      <w:pPr>
        <w:numPr>
          <w:ilvl w:val="3"/>
          <w:numId w:val="1"/>
        </w:numPr>
      </w:pPr>
      <w:r w:rsidRPr="00DF00CA">
        <w:t>“where are the data from?”</w:t>
      </w:r>
    </w:p>
    <w:p w14:paraId="6A6C36A3" w14:textId="77777777" w:rsidR="00DF00CA" w:rsidRPr="00DF00CA" w:rsidRDefault="00DF00CA" w:rsidP="00DF00CA">
      <w:pPr>
        <w:numPr>
          <w:ilvl w:val="3"/>
          <w:numId w:val="1"/>
        </w:numPr>
      </w:pPr>
      <w:commentRangeStart w:id="1"/>
      <w:commentRangeStart w:id="2"/>
      <w:r w:rsidRPr="00DF00CA">
        <w:t>“How should I cite this?”</w:t>
      </w:r>
      <w:commentRangeEnd w:id="1"/>
      <w:r>
        <w:rPr>
          <w:rStyle w:val="CommentReference"/>
        </w:rPr>
        <w:commentReference w:id="1"/>
      </w:r>
      <w:commentRangeEnd w:id="2"/>
      <w:r w:rsidR="00FF4FCF">
        <w:rPr>
          <w:rStyle w:val="CommentReference"/>
        </w:rPr>
        <w:commentReference w:id="2"/>
      </w:r>
    </w:p>
    <w:p w14:paraId="5478EE62" w14:textId="77777777" w:rsidR="00DF00CA" w:rsidRPr="00DF00CA" w:rsidRDefault="00DF00CA" w:rsidP="00DF00CA">
      <w:pPr>
        <w:numPr>
          <w:ilvl w:val="3"/>
          <w:numId w:val="1"/>
        </w:numPr>
      </w:pPr>
      <w:r w:rsidRPr="00DF00CA">
        <w:t>“Citing these data” (should we remove this duplication?)</w:t>
      </w:r>
    </w:p>
    <w:p w14:paraId="3E5DFB9F" w14:textId="77777777" w:rsidR="00DF00CA" w:rsidRPr="00DF00CA" w:rsidRDefault="00DF00CA" w:rsidP="00DF00CA"/>
    <w:p w14:paraId="368ACA52" w14:textId="77777777" w:rsidR="00DF00CA" w:rsidRPr="00DF00CA" w:rsidRDefault="00DF00CA" w:rsidP="00DF00CA">
      <w:pPr>
        <w:numPr>
          <w:ilvl w:val="1"/>
          <w:numId w:val="1"/>
        </w:numPr>
      </w:pPr>
      <w:r w:rsidRPr="00DF00CA">
        <w:t>Other text changes:</w:t>
      </w:r>
    </w:p>
    <w:p w14:paraId="0580712D" w14:textId="77777777" w:rsidR="00DF00CA" w:rsidRPr="00DF00CA" w:rsidRDefault="00DF00CA" w:rsidP="00DF00CA">
      <w:pPr>
        <w:numPr>
          <w:ilvl w:val="2"/>
          <w:numId w:val="1"/>
        </w:numPr>
      </w:pPr>
      <w:r w:rsidRPr="00DF00CA">
        <w:t>“About” page</w:t>
      </w:r>
    </w:p>
    <w:p w14:paraId="2B828678" w14:textId="72546B19" w:rsidR="00DF00CA" w:rsidRDefault="00DF00CA" w:rsidP="00DF00CA">
      <w:pPr>
        <w:numPr>
          <w:ilvl w:val="3"/>
          <w:numId w:val="1"/>
        </w:numPr>
      </w:pPr>
      <w:commentRangeStart w:id="3"/>
      <w:r w:rsidRPr="00DF00CA">
        <w:t>“Are there plans to add more data?” Verify we’ve already added this IPEDs data, and is there other stuff we want to flag as coming soon?</w:t>
      </w:r>
      <w:commentRangeEnd w:id="3"/>
      <w:r>
        <w:rPr>
          <w:rStyle w:val="CommentReference"/>
        </w:rPr>
        <w:commentReference w:id="3"/>
      </w:r>
    </w:p>
    <w:p w14:paraId="2B9D924C" w14:textId="46793EDE" w:rsidR="00FF4FCF" w:rsidRPr="00DF00CA" w:rsidRDefault="00FF4FCF" w:rsidP="00FF4FCF">
      <w:pPr>
        <w:ind w:left="2880"/>
      </w:pPr>
      <w:r>
        <w:rPr>
          <w:rFonts w:ascii="Lato" w:hAnsi="Lato"/>
          <w:color w:val="333333"/>
        </w:rPr>
        <w:t xml:space="preserve">Yes! We are planning to add more IPEDS data and will update </w:t>
      </w:r>
      <w:ins w:id="4" w:author="Blom, Erica" w:date="2019-10-28T12:37:00Z">
        <w:r>
          <w:rPr>
            <w:rFonts w:ascii="Lato" w:hAnsi="Lato"/>
            <w:color w:val="333333"/>
          </w:rPr>
          <w:t xml:space="preserve">existing </w:t>
        </w:r>
      </w:ins>
      <w:r>
        <w:rPr>
          <w:rFonts w:ascii="Lato" w:hAnsi="Lato"/>
          <w:color w:val="333333"/>
        </w:rPr>
        <w:t xml:space="preserve">datasets with more recent data as they become available. </w:t>
      </w:r>
      <w:ins w:id="5" w:author="Blom, Erica" w:date="2019-10-28T12:37:00Z">
        <w:r>
          <w:rPr>
            <w:rFonts w:ascii="Lato" w:hAnsi="Lato"/>
            <w:color w:val="333333"/>
          </w:rPr>
          <w:t xml:space="preserve">We also plan to add data from </w:t>
        </w:r>
      </w:ins>
      <w:ins w:id="6" w:author="Blom, Erica" w:date="2019-10-28T12:38:00Z">
        <w:r>
          <w:rPr>
            <w:rFonts w:ascii="Lato" w:hAnsi="Lato"/>
            <w:color w:val="333333"/>
          </w:rPr>
          <w:t xml:space="preserve">Federal Student Aid, the National Center for Charitable Statistics, and </w:t>
        </w:r>
      </w:ins>
      <w:ins w:id="7" w:author="Blom, Erica" w:date="2019-10-28T12:39:00Z">
        <w:r>
          <w:rPr>
            <w:rFonts w:ascii="Lato" w:hAnsi="Lato"/>
            <w:color w:val="333333"/>
          </w:rPr>
          <w:t>more.</w:t>
        </w:r>
      </w:ins>
      <w:ins w:id="8" w:author="Blom, Erica" w:date="2019-10-28T12:37:00Z">
        <w:r>
          <w:rPr>
            <w:rFonts w:ascii="Lato" w:hAnsi="Lato"/>
            <w:color w:val="333333"/>
          </w:rPr>
          <w:t xml:space="preserve"> </w:t>
        </w:r>
      </w:ins>
      <w:r>
        <w:rPr>
          <w:rFonts w:ascii="Lato" w:hAnsi="Lato"/>
          <w:color w:val="333333"/>
        </w:rPr>
        <w:t>To find out when we’ve added or updated data, sign up for our newsletter </w:t>
      </w:r>
      <w:hyperlink r:id="rId7" w:tgtFrame="_blank" w:history="1">
        <w:r>
          <w:rPr>
            <w:rStyle w:val="Hyperlink"/>
            <w:rFonts w:ascii="Lato" w:hAnsi="Lato"/>
            <w:color w:val="1696D2"/>
            <w:bdr w:val="none" w:sz="0" w:space="0" w:color="auto" w:frame="1"/>
          </w:rPr>
          <w:t>here</w:t>
        </w:r>
      </w:hyperlink>
      <w:r>
        <w:rPr>
          <w:rFonts w:ascii="Lato" w:hAnsi="Lato"/>
          <w:color w:val="333333"/>
        </w:rPr>
        <w:t>.</w:t>
      </w:r>
    </w:p>
    <w:p w14:paraId="496D6922" w14:textId="77777777" w:rsidR="00DF00CA" w:rsidRDefault="00DF00CA" w:rsidP="00DF00CA">
      <w:pPr>
        <w:numPr>
          <w:ilvl w:val="3"/>
          <w:numId w:val="1"/>
        </w:numPr>
      </w:pPr>
      <w:commentRangeStart w:id="9"/>
      <w:r w:rsidRPr="00DF00CA">
        <w:t>“Acknowledgements” add new funder info</w:t>
      </w:r>
      <w:commentRangeEnd w:id="9"/>
      <w:r>
        <w:rPr>
          <w:rStyle w:val="CommentReference"/>
        </w:rPr>
        <w:commentReference w:id="9"/>
      </w:r>
    </w:p>
    <w:p w14:paraId="05671865" w14:textId="77777777" w:rsidR="00DF00CA" w:rsidRPr="00DF00CA" w:rsidRDefault="00DF00CA" w:rsidP="00DF00CA">
      <w:pPr>
        <w:numPr>
          <w:ilvl w:val="2"/>
          <w:numId w:val="1"/>
        </w:numPr>
      </w:pPr>
      <w:r w:rsidRPr="00DF00CA">
        <w:t>Header menu</w:t>
      </w:r>
    </w:p>
    <w:p w14:paraId="5F1F8267" w14:textId="77777777" w:rsidR="00DF00CA" w:rsidRPr="00DF00CA" w:rsidRDefault="00DF00CA" w:rsidP="00DF00CA">
      <w:pPr>
        <w:numPr>
          <w:ilvl w:val="3"/>
          <w:numId w:val="1"/>
        </w:numPr>
      </w:pPr>
      <w:commentRangeStart w:id="10"/>
      <w:commentRangeStart w:id="11"/>
      <w:r w:rsidRPr="00DF00CA">
        <w:t>Change text from “Full API” ?</w:t>
      </w:r>
      <w:commentRangeEnd w:id="10"/>
      <w:r w:rsidR="002F29C1">
        <w:rPr>
          <w:rStyle w:val="CommentReference"/>
        </w:rPr>
        <w:commentReference w:id="10"/>
      </w:r>
      <w:commentRangeEnd w:id="11"/>
      <w:r w:rsidR="00FF4FCF">
        <w:rPr>
          <w:rStyle w:val="CommentReference"/>
        </w:rPr>
        <w:commentReference w:id="11"/>
      </w:r>
    </w:p>
    <w:p w14:paraId="56DA8D99" w14:textId="77777777" w:rsidR="00DF00CA" w:rsidRPr="00DF00CA" w:rsidRDefault="00DF00CA" w:rsidP="00DF00CA"/>
    <w:p w14:paraId="1976FACE" w14:textId="77777777" w:rsidR="00DF00CA" w:rsidRPr="00DF00CA" w:rsidRDefault="00DF00CA" w:rsidP="00DF00CA">
      <w:pPr>
        <w:numPr>
          <w:ilvl w:val="0"/>
          <w:numId w:val="1"/>
        </w:numPr>
      </w:pPr>
      <w:r w:rsidRPr="00DF00CA">
        <w:t>Documentation site</w:t>
      </w:r>
    </w:p>
    <w:p w14:paraId="04806A9C" w14:textId="77777777" w:rsidR="00DF00CA" w:rsidRPr="00DF00CA" w:rsidRDefault="00DF00CA" w:rsidP="00DF00CA">
      <w:pPr>
        <w:numPr>
          <w:ilvl w:val="1"/>
          <w:numId w:val="1"/>
        </w:numPr>
      </w:pPr>
      <w:r w:rsidRPr="00DF00CA">
        <w:t>Home page</w:t>
      </w:r>
    </w:p>
    <w:p w14:paraId="4D8697DF" w14:textId="77777777" w:rsidR="00DF00CA" w:rsidRDefault="00DF00CA" w:rsidP="00DF00CA">
      <w:pPr>
        <w:numPr>
          <w:ilvl w:val="2"/>
          <w:numId w:val="1"/>
        </w:numPr>
      </w:pPr>
      <w:r w:rsidRPr="00DF00CA">
        <w:t>“About this project”, 2</w:t>
      </w:r>
      <w:r w:rsidRPr="00DF00CA">
        <w:rPr>
          <w:vertAlign w:val="superscript"/>
        </w:rPr>
        <w:t>nd</w:t>
      </w:r>
      <w:r w:rsidRPr="00DF00CA">
        <w:t xml:space="preserve"> </w:t>
      </w:r>
      <w:proofErr w:type="spellStart"/>
      <w:r w:rsidRPr="00DF00CA">
        <w:t>graf</w:t>
      </w:r>
      <w:proofErr w:type="spellEnd"/>
      <w:r w:rsidRPr="00DF00CA">
        <w:t xml:space="preserve"> has “we also plan to release…” about explorer. Needs a revamp/rewrite</w:t>
      </w:r>
    </w:p>
    <w:p w14:paraId="3F7D1E81" w14:textId="77777777" w:rsidR="002F29C1" w:rsidRDefault="002F29C1" w:rsidP="002F29C1">
      <w:pPr>
        <w:pStyle w:val="NormalWeb"/>
        <w:numPr>
          <w:ilvl w:val="2"/>
          <w:numId w:val="1"/>
        </w:numPr>
        <w:rPr>
          <w:rFonts w:ascii="Lato" w:hAnsi="Lato"/>
          <w:color w:val="4A4A4A"/>
          <w:sz w:val="21"/>
          <w:szCs w:val="21"/>
        </w:rPr>
      </w:pPr>
      <w:r>
        <w:rPr>
          <w:rFonts w:ascii="Lato" w:hAnsi="Lato"/>
          <w:color w:val="4A4A4A"/>
          <w:sz w:val="21"/>
          <w:szCs w:val="21"/>
        </w:rPr>
        <w:t>The best policy decisions are those based on evidence and fact. Despite rapid growth in the availability of information, however, education policy has historically been driven by personal experience and politics. By making the abundance of PK–12 and higher education data easier than ever to access and analyze, we hope to change that.</w:t>
      </w:r>
    </w:p>
    <w:p w14:paraId="3E080232" w14:textId="5450089F" w:rsidR="002F29C1" w:rsidRDefault="002F29C1" w:rsidP="002F29C1">
      <w:pPr>
        <w:pStyle w:val="NormalWeb"/>
        <w:ind w:left="1800" w:firstLine="360"/>
        <w:rPr>
          <w:rFonts w:ascii="Lato" w:hAnsi="Lato"/>
          <w:color w:val="4A4A4A"/>
          <w:sz w:val="21"/>
          <w:szCs w:val="21"/>
        </w:rPr>
      </w:pPr>
      <w:r>
        <w:rPr>
          <w:rFonts w:ascii="Lato" w:hAnsi="Lato"/>
          <w:color w:val="4A4A4A"/>
          <w:sz w:val="21"/>
          <w:szCs w:val="21"/>
        </w:rPr>
        <w:lastRenderedPageBreak/>
        <w:t>This site draws on data from a number of sources, harmonizing variables and documentation to make it easier to look at trends and combine data</w:t>
      </w:r>
      <w:ins w:id="12" w:author="Blom, Erica" w:date="2019-10-28T12:41:00Z">
        <w:r w:rsidR="00FF4FCF">
          <w:rPr>
            <w:rFonts w:ascii="Lato" w:hAnsi="Lato"/>
            <w:color w:val="4A4A4A"/>
            <w:sz w:val="21"/>
            <w:szCs w:val="21"/>
          </w:rPr>
          <w:t>.</w:t>
        </w:r>
      </w:ins>
      <w:del w:id="13" w:author="Blom, Erica" w:date="2019-10-28T12:41:00Z">
        <w:r w:rsidDel="00FF4FCF">
          <w:rPr>
            <w:rFonts w:ascii="Lato" w:hAnsi="Lato"/>
            <w:strike/>
            <w:color w:val="FF0000"/>
            <w:sz w:val="21"/>
            <w:szCs w:val="21"/>
          </w:rPr>
          <w:delText>. We will continue to add datasets</w:delText>
        </w:r>
        <w:r w:rsidDel="00FF4FCF">
          <w:rPr>
            <w:rFonts w:ascii="Lato" w:hAnsi="Lato"/>
            <w:color w:val="4A4A4A"/>
            <w:sz w:val="21"/>
            <w:szCs w:val="21"/>
          </w:rPr>
          <w:delText xml:space="preserve">, </w:delText>
        </w:r>
        <w:commentRangeStart w:id="14"/>
        <w:commentRangeStart w:id="15"/>
        <w:r w:rsidDel="00FF4FCF">
          <w:rPr>
            <w:rFonts w:ascii="Lato" w:hAnsi="Lato"/>
            <w:color w:val="4A4A4A"/>
            <w:sz w:val="21"/>
            <w:szCs w:val="21"/>
          </w:rPr>
          <w:delText>including data beyond education that help capture the full picture of students’ lives</w:delText>
        </w:r>
        <w:commentRangeEnd w:id="14"/>
        <w:r w:rsidDel="00FF4FCF">
          <w:rPr>
            <w:rStyle w:val="CommentReference"/>
            <w:rFonts w:asciiTheme="minorHAnsi" w:hAnsiTheme="minorHAnsi" w:cstheme="minorBidi"/>
          </w:rPr>
          <w:commentReference w:id="14"/>
        </w:r>
      </w:del>
      <w:commentRangeEnd w:id="15"/>
      <w:r w:rsidR="008B5C15">
        <w:rPr>
          <w:rStyle w:val="CommentReference"/>
          <w:rFonts w:asciiTheme="minorHAnsi" w:hAnsiTheme="minorHAnsi" w:cstheme="minorBidi"/>
        </w:rPr>
        <w:commentReference w:id="15"/>
      </w:r>
      <w:del w:id="16" w:author="Blom, Erica" w:date="2019-10-28T12:41:00Z">
        <w:r w:rsidDel="00FF4FCF">
          <w:rPr>
            <w:rFonts w:ascii="Lato" w:hAnsi="Lato"/>
            <w:color w:val="4A4A4A"/>
            <w:sz w:val="21"/>
            <w:szCs w:val="21"/>
          </w:rPr>
          <w:delText xml:space="preserve">. </w:delText>
        </w:r>
        <w:r w:rsidDel="00FF4FCF">
          <w:rPr>
            <w:rFonts w:ascii="Lato" w:hAnsi="Lato"/>
            <w:strike/>
            <w:color w:val="FF0000"/>
            <w:sz w:val="21"/>
            <w:szCs w:val="21"/>
          </w:rPr>
          <w:delText>We also plan to release a user-friendly interface, making it easier for anyone, regardless of statistical training, to access this rich repository of information.</w:delText>
        </w:r>
      </w:del>
      <w:r>
        <w:rPr>
          <w:rFonts w:ascii="Lato" w:hAnsi="Lato"/>
          <w:color w:val="FF0000"/>
          <w:sz w:val="21"/>
          <w:szCs w:val="21"/>
        </w:rPr>
        <w:t xml:space="preserve"> </w:t>
      </w:r>
      <w:r>
        <w:rPr>
          <w:rFonts w:ascii="Lato" w:hAnsi="Lato"/>
          <w:color w:val="70AD47"/>
          <w:sz w:val="21"/>
          <w:szCs w:val="21"/>
        </w:rPr>
        <w:t>We also offer a point-and-click “</w:t>
      </w:r>
      <w:commentRangeStart w:id="17"/>
      <w:r>
        <w:rPr>
          <w:rFonts w:ascii="Lato" w:hAnsi="Lato"/>
          <w:color w:val="70AD47"/>
          <w:sz w:val="21"/>
          <w:szCs w:val="21"/>
        </w:rPr>
        <w:t xml:space="preserve">Data Explorer” </w:t>
      </w:r>
      <w:commentRangeEnd w:id="17"/>
      <w:r>
        <w:rPr>
          <w:rStyle w:val="CommentReference"/>
          <w:rFonts w:asciiTheme="minorHAnsi" w:hAnsiTheme="minorHAnsi" w:cstheme="minorBidi"/>
        </w:rPr>
        <w:commentReference w:id="17"/>
      </w:r>
      <w:r>
        <w:rPr>
          <w:rFonts w:ascii="Lato" w:hAnsi="Lato"/>
          <w:color w:val="70AD47"/>
          <w:sz w:val="21"/>
          <w:szCs w:val="21"/>
        </w:rPr>
        <w:t xml:space="preserve">that allows anyone, regardless of statistical training, to access this rich repository of information. </w:t>
      </w:r>
      <w:r>
        <w:rPr>
          <w:rFonts w:ascii="Lato" w:hAnsi="Lato"/>
          <w:color w:val="4A4A4A"/>
          <w:sz w:val="21"/>
          <w:szCs w:val="21"/>
        </w:rPr>
        <w:t>Ultimately, we hope this site will make it easier for researchers, practitioners, and policymakers to generate rigorous, accurate, and actionable insights to improve outcomes for students.</w:t>
      </w:r>
      <w:bookmarkStart w:id="18" w:name="_GoBack"/>
      <w:bookmarkEnd w:id="18"/>
    </w:p>
    <w:p w14:paraId="54490F01" w14:textId="77777777" w:rsidR="002F29C1" w:rsidRPr="00DF00CA" w:rsidRDefault="002F29C1" w:rsidP="002F29C1">
      <w:pPr>
        <w:numPr>
          <w:ilvl w:val="3"/>
          <w:numId w:val="1"/>
        </w:numPr>
      </w:pPr>
    </w:p>
    <w:p w14:paraId="11D18736" w14:textId="1D679527" w:rsidR="00DF00CA" w:rsidRDefault="00DF00CA" w:rsidP="00DF00CA">
      <w:pPr>
        <w:numPr>
          <w:ilvl w:val="2"/>
          <w:numId w:val="1"/>
        </w:numPr>
        <w:rPr>
          <w:ins w:id="19" w:author="Blom, Erica" w:date="2019-10-28T12:42:00Z"/>
        </w:rPr>
      </w:pPr>
      <w:commentRangeStart w:id="20"/>
      <w:commentRangeStart w:id="21"/>
      <w:r w:rsidRPr="00DF00CA">
        <w:t xml:space="preserve">Direct access instructions, add a sentence or two near the top (after the first example </w:t>
      </w:r>
      <w:proofErr w:type="spellStart"/>
      <w:r w:rsidRPr="00DF00CA">
        <w:t>url</w:t>
      </w:r>
      <w:proofErr w:type="spellEnd"/>
      <w:r w:rsidRPr="00DF00CA">
        <w:t xml:space="preserve">) letting </w:t>
      </w:r>
      <w:proofErr w:type="spellStart"/>
      <w:r w:rsidRPr="00DF00CA">
        <w:t>ppl</w:t>
      </w:r>
      <w:proofErr w:type="spellEnd"/>
      <w:r w:rsidRPr="00DF00CA">
        <w:t xml:space="preserve"> know that to know what possible values are for things in {} and [] brackets, see the info on specific info on schools, school districts, and colleges</w:t>
      </w:r>
      <w:commentRangeEnd w:id="20"/>
      <w:r w:rsidR="002F29C1">
        <w:rPr>
          <w:rStyle w:val="CommentReference"/>
        </w:rPr>
        <w:commentReference w:id="20"/>
      </w:r>
      <w:commentRangeEnd w:id="21"/>
      <w:r w:rsidR="00FF4FCF">
        <w:rPr>
          <w:rStyle w:val="CommentReference"/>
        </w:rPr>
        <w:commentReference w:id="21"/>
      </w:r>
    </w:p>
    <w:p w14:paraId="29D1C765" w14:textId="4EA3F9C3" w:rsidR="00FF4FCF" w:rsidRPr="00DF00CA" w:rsidRDefault="00FF4FCF" w:rsidP="00FF4FCF">
      <w:pPr>
        <w:ind w:left="2160"/>
        <w:pPrChange w:id="22" w:author="Blom, Erica" w:date="2019-10-28T12:42:00Z">
          <w:pPr>
            <w:numPr>
              <w:ilvl w:val="2"/>
              <w:numId w:val="1"/>
            </w:numPr>
            <w:ind w:left="2160" w:hanging="360"/>
          </w:pPr>
        </w:pPrChange>
      </w:pPr>
      <w:ins w:id="23" w:author="Blom, Erica" w:date="2019-10-28T12:42:00Z">
        <w:r>
          <w:t xml:space="preserve">The possible values for topic, source, endpoint, year, additional </w:t>
        </w:r>
        <w:proofErr w:type="spellStart"/>
        <w:r>
          <w:t>specificiers</w:t>
        </w:r>
        <w:proofErr w:type="spellEnd"/>
        <w:r>
          <w:t xml:space="preserve"> or </w:t>
        </w:r>
        <w:proofErr w:type="spellStart"/>
        <w:r>
          <w:t>disaggregators</w:t>
        </w:r>
        <w:proofErr w:type="spellEnd"/>
        <w:r>
          <w:t xml:space="preserve">, and optional filters can be found on the documentation site for each endpoint under </w:t>
        </w:r>
      </w:ins>
      <w:ins w:id="24" w:author="Blom, Erica" w:date="2019-10-28T12:45:00Z">
        <w:r>
          <w:t xml:space="preserve">“Example </w:t>
        </w:r>
        <w:commentRangeStart w:id="25"/>
        <w:r>
          <w:t>request</w:t>
        </w:r>
      </w:ins>
      <w:commentRangeEnd w:id="25"/>
      <w:ins w:id="26" w:author="Blom, Erica" w:date="2019-10-28T12:46:00Z">
        <w:r w:rsidR="00C91D39">
          <w:rPr>
            <w:rStyle w:val="CommentReference"/>
          </w:rPr>
          <w:commentReference w:id="25"/>
        </w:r>
      </w:ins>
      <w:ins w:id="27" w:author="Blom, Erica" w:date="2019-10-28T12:45:00Z">
        <w:r>
          <w:t>.”</w:t>
        </w:r>
      </w:ins>
    </w:p>
    <w:p w14:paraId="2E3CE109" w14:textId="77777777" w:rsidR="00DF00CA" w:rsidRPr="00DF00CA" w:rsidRDefault="00DF00CA" w:rsidP="00DF00CA">
      <w:pPr>
        <w:numPr>
          <w:ilvl w:val="2"/>
          <w:numId w:val="1"/>
        </w:numPr>
      </w:pPr>
      <w:r w:rsidRPr="00DF00CA">
        <w:t>New NHGIS source:</w:t>
      </w:r>
    </w:p>
    <w:p w14:paraId="7091D582" w14:textId="77777777" w:rsidR="00DF00CA" w:rsidRPr="00DF00CA" w:rsidRDefault="00DF00CA" w:rsidP="00DF00CA">
      <w:pPr>
        <w:numPr>
          <w:ilvl w:val="3"/>
          <w:numId w:val="1"/>
        </w:numPr>
      </w:pPr>
      <w:r w:rsidRPr="00DF00CA">
        <w:t>Suggested citation (same as explorer)</w:t>
      </w:r>
    </w:p>
    <w:p w14:paraId="25B8C1C2" w14:textId="77777777" w:rsidR="00DF00CA" w:rsidRPr="00DF00CA" w:rsidRDefault="00DF00CA" w:rsidP="00DF00CA">
      <w:pPr>
        <w:numPr>
          <w:ilvl w:val="3"/>
          <w:numId w:val="1"/>
        </w:numPr>
      </w:pPr>
      <w:r w:rsidRPr="00DF00CA">
        <w:t>Should be added to list of sources</w:t>
      </w:r>
    </w:p>
    <w:p w14:paraId="3BEDE7C0" w14:textId="77777777" w:rsidR="00DF00CA" w:rsidRPr="00DF00CA" w:rsidRDefault="00DF00CA" w:rsidP="00DF00CA">
      <w:pPr>
        <w:numPr>
          <w:ilvl w:val="2"/>
          <w:numId w:val="1"/>
        </w:numPr>
      </w:pPr>
      <w:commentRangeStart w:id="28"/>
      <w:commentRangeStart w:id="29"/>
      <w:r w:rsidRPr="00DF00CA">
        <w:t>Verify that new IPEDS endpoints should be removed from “coming soon” in list of sources</w:t>
      </w:r>
    </w:p>
    <w:p w14:paraId="30E07409" w14:textId="77777777" w:rsidR="00DF00CA" w:rsidRPr="00DF00CA" w:rsidRDefault="00DF00CA" w:rsidP="00DF00CA">
      <w:pPr>
        <w:numPr>
          <w:ilvl w:val="3"/>
          <w:numId w:val="1"/>
        </w:numPr>
      </w:pPr>
      <w:r w:rsidRPr="00DF00CA">
        <w:t>And old IPEDS source text should be updated to include these new endpoints?</w:t>
      </w:r>
      <w:commentRangeEnd w:id="28"/>
      <w:r w:rsidR="002F29C1">
        <w:rPr>
          <w:rStyle w:val="CommentReference"/>
        </w:rPr>
        <w:commentReference w:id="28"/>
      </w:r>
      <w:commentRangeEnd w:id="29"/>
      <w:r w:rsidR="00C91D39">
        <w:rPr>
          <w:rStyle w:val="CommentReference"/>
        </w:rPr>
        <w:commentReference w:id="29"/>
      </w:r>
    </w:p>
    <w:p w14:paraId="2DD05B75" w14:textId="77777777" w:rsidR="00DF00CA" w:rsidRDefault="00DF00CA" w:rsidP="00DF00CA">
      <w:pPr>
        <w:numPr>
          <w:ilvl w:val="2"/>
          <w:numId w:val="1"/>
        </w:numPr>
      </w:pPr>
      <w:r w:rsidRPr="00DF00CA">
        <w:t>New funder acknowledgement (same as explorer)</w:t>
      </w:r>
    </w:p>
    <w:p w14:paraId="2D515758" w14:textId="77777777" w:rsidR="002F29C1" w:rsidRPr="00DF00CA" w:rsidRDefault="002F29C1" w:rsidP="002F29C1">
      <w:pPr>
        <w:numPr>
          <w:ilvl w:val="4"/>
          <w:numId w:val="1"/>
        </w:numPr>
      </w:pPr>
      <w:r>
        <w:t xml:space="preserve">EB suggested: </w:t>
      </w:r>
      <w:r w:rsidRPr="002F29C1">
        <w:t xml:space="preserve">This project was funded by the Overdeck Family Foundation; summary endpoints are funded by </w:t>
      </w:r>
      <w:commentRangeStart w:id="30"/>
      <w:commentRangeStart w:id="31"/>
      <w:r w:rsidRPr="002F29C1">
        <w:t>an AWS Imagine Grant.</w:t>
      </w:r>
      <w:commentRangeEnd w:id="30"/>
      <w:r>
        <w:rPr>
          <w:rStyle w:val="CommentReference"/>
        </w:rPr>
        <w:commentReference w:id="30"/>
      </w:r>
      <w:commentRangeEnd w:id="31"/>
      <w:r w:rsidR="00FF4FCF">
        <w:rPr>
          <w:rStyle w:val="CommentReference"/>
        </w:rPr>
        <w:commentReference w:id="31"/>
      </w:r>
    </w:p>
    <w:p w14:paraId="24909B85" w14:textId="77777777" w:rsidR="002F29C1" w:rsidRPr="00DF00CA" w:rsidRDefault="002F29C1" w:rsidP="002F29C1"/>
    <w:p w14:paraId="5AAAFAE8" w14:textId="77777777" w:rsidR="00DF00CA" w:rsidRDefault="00DF00CA" w:rsidP="00DF00CA">
      <w:pPr>
        <w:numPr>
          <w:ilvl w:val="1"/>
          <w:numId w:val="1"/>
        </w:numPr>
      </w:pPr>
      <w:r w:rsidRPr="00DF00CA">
        <w:t xml:space="preserve">I think all 3 intro texts need a rewrite/revamp here. The new source should be added, but also I think they’re at least 1 release behind (e.g. “with plans to add the Civil Rights Data Collection (CRDC) in an upcoming release” in </w:t>
      </w:r>
      <w:commentRangeStart w:id="32"/>
      <w:r w:rsidRPr="00DF00CA">
        <w:t>Schools</w:t>
      </w:r>
      <w:commentRangeEnd w:id="32"/>
      <w:r w:rsidR="00C91D39">
        <w:rPr>
          <w:rStyle w:val="CommentReference"/>
        </w:rPr>
        <w:commentReference w:id="32"/>
      </w:r>
      <w:r w:rsidRPr="00DF00CA">
        <w:t>)</w:t>
      </w:r>
    </w:p>
    <w:p w14:paraId="0493A6E6" w14:textId="122B0288" w:rsidR="00C91D39" w:rsidRPr="002F29C1" w:rsidRDefault="002F29C1" w:rsidP="00C91D39">
      <w:pPr>
        <w:pStyle w:val="ListParagraph"/>
        <w:numPr>
          <w:ilvl w:val="2"/>
          <w:numId w:val="1"/>
        </w:numPr>
      </w:pPr>
      <w:r>
        <w:t xml:space="preserve">Schools: </w:t>
      </w:r>
      <w:del w:id="33" w:author="Blom, Erica" w:date="2019-10-28T12:51:00Z">
        <w:r w:rsidRPr="002F29C1" w:rsidDel="00C91D39">
          <w:delText xml:space="preserve">This school-level database contains data from the National Center for Education Statistics’ Common Core of Data (CCD), </w:delText>
        </w:r>
        <w:r w:rsidDel="00C91D39">
          <w:delText>and the</w:delText>
        </w:r>
        <w:r w:rsidRPr="002F29C1" w:rsidDel="00C91D39">
          <w:delText xml:space="preserve"> Civil Rights Data Collection (CRDC) in an upcoming release. The CCD includes basic information about US schools, such as location, grade offerings, charter status, and student </w:delText>
        </w:r>
        <w:r w:rsidRPr="002F29C1" w:rsidDel="00C91D39">
          <w:lastRenderedPageBreak/>
          <w:delText>enrollment demographics. The CRDC data on every public school dates back only to 2011 but covers more topics, including student discipline, retention, course enrollment, chronic absenteeism, and SAT or ACT test taking.</w:delText>
        </w:r>
      </w:del>
      <w:ins w:id="34" w:author="Blom, Erica" w:date="2019-10-28T12:49:00Z">
        <w:r w:rsidR="00C91D39" w:rsidRPr="00C91D39">
          <w:t xml:space="preserve">This school-level database contains data from the following sources: the National Center for Education Statistics’ Common Core of Data (CCD), the Office of Civil Rights Data Collection (CRDC), the US Department of Education’s </w:t>
        </w:r>
        <w:proofErr w:type="spellStart"/>
        <w:r w:rsidR="00C91D39" w:rsidRPr="00C91D39">
          <w:t>EDFacts</w:t>
        </w:r>
        <w:proofErr w:type="spellEnd"/>
        <w:r w:rsidR="00C91D39" w:rsidRPr="00C91D39">
          <w:t xml:space="preserve">, and IPUMS' National Historical Geographic Information System (NHGIS). Although the CCD includes information on schools over a long period, the topics covered are more limited than in the CRDC. Data elements in the CCD include basic information about the school (e.g., location, grade offerings, and charter status) and student enrollment demographics. The CRDC contains three years of data on every public school on such topics as student discipline, retention, course enrollment, chronic absenteeism, and SAT or ACT test-taking. </w:t>
        </w:r>
        <w:proofErr w:type="spellStart"/>
        <w:r w:rsidR="00C91D39" w:rsidRPr="00C91D39">
          <w:t>EdFacts</w:t>
        </w:r>
        <w:proofErr w:type="spellEnd"/>
        <w:r w:rsidR="00C91D39" w:rsidRPr="00C91D39">
          <w:t xml:space="preserve"> provides assessment data broken down by various subgroups. NHGIS provides census geographies such as tract and block group for each school.</w:t>
        </w:r>
      </w:ins>
    </w:p>
    <w:p w14:paraId="7F68527F" w14:textId="77777777" w:rsidR="002F29C1" w:rsidRPr="002F29C1" w:rsidRDefault="002F29C1" w:rsidP="002F29C1">
      <w:pPr>
        <w:pStyle w:val="ListParagraph"/>
        <w:numPr>
          <w:ilvl w:val="2"/>
          <w:numId w:val="1"/>
        </w:numPr>
        <w:spacing w:before="100" w:beforeAutospacing="1" w:after="100" w:afterAutospacing="1" w:line="240" w:lineRule="auto"/>
        <w:rPr>
          <w:rFonts w:ascii="Lato" w:eastAsia="Times New Roman" w:hAnsi="Lato" w:cs="Times New Roman"/>
          <w:color w:val="4A4A4A"/>
          <w:sz w:val="21"/>
          <w:szCs w:val="21"/>
        </w:rPr>
      </w:pPr>
      <w:r>
        <w:rPr>
          <w:rFonts w:ascii="Lato" w:eastAsia="Times New Roman" w:hAnsi="Lato" w:cs="Times New Roman"/>
          <w:color w:val="4A4A4A"/>
          <w:sz w:val="21"/>
          <w:szCs w:val="21"/>
        </w:rPr>
        <w:t>Districts: I think this can stay?</w:t>
      </w:r>
    </w:p>
    <w:p w14:paraId="6031D2F0" w14:textId="12CF3BE6" w:rsidR="002F29C1" w:rsidRDefault="002F29C1" w:rsidP="002F29C1">
      <w:pPr>
        <w:pStyle w:val="ListParagraph"/>
        <w:numPr>
          <w:ilvl w:val="2"/>
          <w:numId w:val="1"/>
        </w:numPr>
        <w:rPr>
          <w:ins w:id="35" w:author="Blom, Erica" w:date="2019-10-28T12:50:00Z"/>
        </w:rPr>
      </w:pPr>
      <w:r>
        <w:t xml:space="preserve">Colleges: </w:t>
      </w:r>
      <w:del w:id="36" w:author="Blom, Erica" w:date="2019-10-28T12:51:00Z">
        <w:r w:rsidRPr="002F29C1" w:rsidDel="00C91D39">
          <w:delText>This institution-level database contains data on colleges and universities from the National Center for Education Statistics Integrated Postsecondary Education Data System (IPEDS)</w:delText>
        </w:r>
        <w:r w:rsidDel="00C91D39">
          <w:delText xml:space="preserve"> and the College Scorecard</w:delText>
        </w:r>
        <w:r w:rsidRPr="002F29C1" w:rsidDel="00C91D39">
          <w:delText>. IPEDS contains information on institution characteristics, admissions, enrollment, completions, graduation rates, program charges, and many other topics. Because the College Scorecard is a collection of data from different sources, including IPEDS, we exclude the Scorecard’s data from IPEDS. This portion of the Scorecard contains information on student loan repayment and earnings.</w:delText>
        </w:r>
      </w:del>
    </w:p>
    <w:p w14:paraId="1A448F5C" w14:textId="44BC5A5E" w:rsidR="00C91D39" w:rsidRPr="002F29C1" w:rsidRDefault="00C91D39" w:rsidP="00C91D39">
      <w:pPr>
        <w:pStyle w:val="ListParagraph"/>
        <w:numPr>
          <w:ilvl w:val="2"/>
          <w:numId w:val="1"/>
        </w:numPr>
      </w:pPr>
      <w:ins w:id="37" w:author="Blom, Erica" w:date="2019-10-28T12:50:00Z">
        <w:r w:rsidRPr="00C91D39">
          <w:t>This institution-level database contains data on colleges and universities from the following sources: the National Center for Education Statistics Integrated Postsecondary Education Data System (IPEDS), the US Department of Education’s College Scorecard, and IPUMS' National Historical Geographic Information System (NHGIS). IPEDS contains information on institution characteristics, admissions, enrollment, completions, graduation rates, program charges, and many other topics.  Because the College Scorecard is a collection of data from different sources, including IPEDS, we exclude the scorecard’s data from IPEDS. This portion of the scorecard contains information on student loan repayment and earnings. NHGIS provides census geographies such as tract and block group for each institution.</w:t>
        </w:r>
      </w:ins>
    </w:p>
    <w:p w14:paraId="72762451" w14:textId="77777777" w:rsidR="002F29C1" w:rsidRDefault="002F29C1" w:rsidP="002F29C1">
      <w:pPr>
        <w:numPr>
          <w:ilvl w:val="2"/>
          <w:numId w:val="1"/>
        </w:numPr>
      </w:pPr>
    </w:p>
    <w:p w14:paraId="395C1D2E" w14:textId="77777777" w:rsidR="00DF00CA" w:rsidRDefault="00DF00CA" w:rsidP="00DF00CA">
      <w:pPr>
        <w:pStyle w:val="ListParagraph"/>
        <w:numPr>
          <w:ilvl w:val="1"/>
          <w:numId w:val="1"/>
        </w:numPr>
      </w:pPr>
      <w:r>
        <w:t>We need a few sentences on the main doc page pointing folks to the aggregation doc page.</w:t>
      </w:r>
    </w:p>
    <w:p w14:paraId="1DD83AF7" w14:textId="77777777" w:rsidR="002F29C1" w:rsidRDefault="002F29C1" w:rsidP="002F29C1">
      <w:pPr>
        <w:numPr>
          <w:ilvl w:val="1"/>
          <w:numId w:val="1"/>
        </w:numPr>
      </w:pPr>
      <w:r>
        <w:t>From Erica: Here is the blurb for the aggregation endpoints. This should go under “How to Use this API” on the main landing page and will be a new subheading called “Summary endpoints”, which should probably go right after “Direct access”.</w:t>
      </w:r>
    </w:p>
    <w:p w14:paraId="0B5AD3A0" w14:textId="77777777" w:rsidR="00DF00CA" w:rsidRPr="00DF00CA" w:rsidRDefault="002F29C1" w:rsidP="002F29C1">
      <w:pPr>
        <w:ind w:left="1080"/>
      </w:pPr>
      <w:commentRangeStart w:id="38"/>
      <w:commentRangeStart w:id="39"/>
      <w:r>
        <w:lastRenderedPageBreak/>
        <w:t xml:space="preserve">For selected endpoints, we are also piloting “summary endpoints” which allow users to aggregate data to create sums, averages, and other statistics on the fly. For more information, and to learn which endpoints are part of this pilot phase, please visit our </w:t>
      </w:r>
      <w:proofErr w:type="spellStart"/>
      <w:r>
        <w:t>Github</w:t>
      </w:r>
      <w:proofErr w:type="spellEnd"/>
      <w:r>
        <w:t xml:space="preserve"> page here.</w:t>
      </w:r>
      <w:commentRangeEnd w:id="38"/>
      <w:r>
        <w:rPr>
          <w:rStyle w:val="CommentReference"/>
        </w:rPr>
        <w:commentReference w:id="38"/>
      </w:r>
      <w:commentRangeEnd w:id="39"/>
      <w:r w:rsidR="009E6AA4">
        <w:rPr>
          <w:rStyle w:val="CommentReference"/>
        </w:rPr>
        <w:commentReference w:id="39"/>
      </w:r>
    </w:p>
    <w:p w14:paraId="367555F3" w14:textId="77777777" w:rsidR="00A56A68" w:rsidRDefault="008B5C15"/>
    <w:sectPr w:rsidR="00A56A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lsley, Alexandra" w:date="2019-10-25T16:34:00Z" w:initials="TA">
    <w:p w14:paraId="71C901D8" w14:textId="77777777" w:rsidR="00DF00CA" w:rsidRDefault="00DF00CA">
      <w:pPr>
        <w:pStyle w:val="CommentText"/>
      </w:pPr>
      <w:r>
        <w:rPr>
          <w:rStyle w:val="CommentReference"/>
        </w:rPr>
        <w:annotationRef/>
      </w:r>
      <w:r>
        <w:t>Can you just add or do you need me to rewrite?</w:t>
      </w:r>
    </w:p>
  </w:comment>
  <w:comment w:id="1" w:author="Tilsley, Alexandra" w:date="2019-10-25T16:34:00Z" w:initials="TA">
    <w:p w14:paraId="4758B620" w14:textId="77777777" w:rsidR="00DF00CA" w:rsidRDefault="00DF00CA">
      <w:pPr>
        <w:pStyle w:val="CommentText"/>
      </w:pPr>
      <w:r>
        <w:rPr>
          <w:rStyle w:val="CommentReference"/>
        </w:rPr>
        <w:annotationRef/>
      </w:r>
      <w:r>
        <w:t>I vote remove this one</w:t>
      </w:r>
    </w:p>
  </w:comment>
  <w:comment w:id="2" w:author="Blom, Erica" w:date="2019-10-28T12:36:00Z" w:initials="BE">
    <w:p w14:paraId="19D59E17" w14:textId="5678A32E" w:rsidR="00FF4FCF" w:rsidRDefault="00FF4FCF">
      <w:pPr>
        <w:pStyle w:val="CommentText"/>
      </w:pPr>
      <w:r>
        <w:rPr>
          <w:rStyle w:val="CommentReference"/>
        </w:rPr>
        <w:annotationRef/>
      </w:r>
      <w:r>
        <w:t>Sure, that’s fine.</w:t>
      </w:r>
    </w:p>
  </w:comment>
  <w:comment w:id="3" w:author="Tilsley, Alexandra" w:date="2019-10-25T16:45:00Z" w:initials="TA">
    <w:p w14:paraId="314FD0CD" w14:textId="77777777" w:rsidR="00DF00CA" w:rsidRDefault="00DF00CA">
      <w:pPr>
        <w:pStyle w:val="CommentText"/>
      </w:pPr>
      <w:r>
        <w:rPr>
          <w:rStyle w:val="CommentReference"/>
        </w:rPr>
        <w:annotationRef/>
      </w:r>
      <w:r w:rsidR="002F29C1">
        <w:t>EB</w:t>
      </w:r>
      <w:r>
        <w:t>, can you update this?</w:t>
      </w:r>
    </w:p>
  </w:comment>
  <w:comment w:id="9" w:author="Tilsley, Alexandra" w:date="2019-10-25T16:45:00Z" w:initials="TA">
    <w:p w14:paraId="5E0A26E1" w14:textId="77777777" w:rsidR="00DF00CA" w:rsidRDefault="00DF00CA">
      <w:pPr>
        <w:pStyle w:val="CommentText"/>
      </w:pPr>
      <w:r>
        <w:rPr>
          <w:rStyle w:val="CommentReference"/>
        </w:rPr>
        <w:annotationRef/>
      </w:r>
      <w:r w:rsidR="002F29C1">
        <w:t>Update documentation site only</w:t>
      </w:r>
    </w:p>
  </w:comment>
  <w:comment w:id="10" w:author="Tilsley, Alexandra" w:date="2019-10-25T16:46:00Z" w:initials="TA">
    <w:p w14:paraId="468280D8" w14:textId="77777777" w:rsidR="002F29C1" w:rsidRDefault="002F29C1">
      <w:pPr>
        <w:pStyle w:val="CommentText"/>
      </w:pPr>
      <w:r>
        <w:rPr>
          <w:rStyle w:val="CommentReference"/>
        </w:rPr>
        <w:annotationRef/>
      </w:r>
      <w:r>
        <w:t>I’m fine with changing to “Documentation” unless Erica has better ideas</w:t>
      </w:r>
    </w:p>
  </w:comment>
  <w:comment w:id="11" w:author="Blom, Erica" w:date="2019-10-28T12:39:00Z" w:initials="BE">
    <w:p w14:paraId="346DAFA7" w14:textId="00C56FB1" w:rsidR="00FF4FCF" w:rsidRDefault="00FF4FCF">
      <w:pPr>
        <w:pStyle w:val="CommentText"/>
      </w:pPr>
      <w:r>
        <w:rPr>
          <w:rStyle w:val="CommentReference"/>
        </w:rPr>
        <w:annotationRef/>
      </w:r>
      <w:r>
        <w:t xml:space="preserve">I </w:t>
      </w:r>
      <w:r>
        <w:t>actually think I prefer Full API to Documentation. Clearly Documentation is more accurate, but I imagine “full” might trigger people to think “maybe there’s more data this way…”</w:t>
      </w:r>
    </w:p>
  </w:comment>
  <w:comment w:id="14" w:author="Tilsley, Alexandra" w:date="2019-10-25T16:48:00Z" w:initials="TA">
    <w:p w14:paraId="1795C905" w14:textId="77777777" w:rsidR="002F29C1" w:rsidRDefault="002F29C1">
      <w:pPr>
        <w:pStyle w:val="CommentText"/>
      </w:pPr>
      <w:r>
        <w:rPr>
          <w:rStyle w:val="CommentReference"/>
        </w:rPr>
        <w:annotationRef/>
      </w:r>
      <w:r>
        <w:t xml:space="preserve">Is this even accurate though? I feel like all our data are </w:t>
      </w:r>
      <w:proofErr w:type="spellStart"/>
      <w:r>
        <w:t>ed</w:t>
      </w:r>
      <w:proofErr w:type="spellEnd"/>
      <w:r>
        <w:t xml:space="preserve"> data?</w:t>
      </w:r>
    </w:p>
  </w:comment>
  <w:comment w:id="15" w:author="Blom, Erica" w:date="2019-10-28T12:57:00Z" w:initials="BE">
    <w:p w14:paraId="7FACA9DA" w14:textId="59479D17" w:rsidR="008B5C15" w:rsidRDefault="008B5C15">
      <w:pPr>
        <w:pStyle w:val="CommentText"/>
      </w:pPr>
      <w:r>
        <w:rPr>
          <w:rStyle w:val="CommentReference"/>
        </w:rPr>
        <w:annotationRef/>
      </w:r>
      <w:r>
        <w:t>Deleted.</w:t>
      </w:r>
    </w:p>
  </w:comment>
  <w:comment w:id="17" w:author="Tilsley, Alexandra" w:date="2019-10-25T16:49:00Z" w:initials="TA">
    <w:p w14:paraId="684D8387" w14:textId="77777777" w:rsidR="002F29C1" w:rsidRDefault="002F29C1">
      <w:pPr>
        <w:pStyle w:val="CommentText"/>
      </w:pPr>
      <w:r>
        <w:rPr>
          <w:rStyle w:val="CommentReference"/>
        </w:rPr>
        <w:annotationRef/>
      </w:r>
      <w:r>
        <w:t>link</w:t>
      </w:r>
    </w:p>
  </w:comment>
  <w:comment w:id="20" w:author="Tilsley, Alexandra" w:date="2019-10-25T16:49:00Z" w:initials="TA">
    <w:p w14:paraId="00BBD386" w14:textId="77777777" w:rsidR="002F29C1" w:rsidRDefault="002F29C1">
      <w:pPr>
        <w:pStyle w:val="CommentText"/>
      </w:pPr>
      <w:r>
        <w:rPr>
          <w:rStyle w:val="CommentReference"/>
        </w:rPr>
        <w:annotationRef/>
      </w:r>
      <w:r>
        <w:t>EB, can you help here?</w:t>
      </w:r>
    </w:p>
  </w:comment>
  <w:comment w:id="21" w:author="Blom, Erica" w:date="2019-10-28T12:44:00Z" w:initials="BE">
    <w:p w14:paraId="361148D9" w14:textId="2238FF73" w:rsidR="00FF4FCF" w:rsidRDefault="00FF4FCF">
      <w:pPr>
        <w:pStyle w:val="CommentText"/>
      </w:pPr>
      <w:r>
        <w:rPr>
          <w:rStyle w:val="CommentReference"/>
        </w:rPr>
        <w:annotationRef/>
      </w:r>
      <w:r>
        <w:t>Is this enough?</w:t>
      </w:r>
      <w:r w:rsidR="008B5C15">
        <w:t xml:space="preserve"> </w:t>
      </w:r>
      <w:r w:rsidR="008B5C15" w:rsidRPr="008B5C15">
        <w:rPr>
          <w:highlight w:val="yellow"/>
        </w:rPr>
        <w:t>Ben?</w:t>
      </w:r>
    </w:p>
  </w:comment>
  <w:comment w:id="25" w:author="Blom, Erica" w:date="2019-10-28T12:46:00Z" w:initials="BE">
    <w:p w14:paraId="3CFFC1B9" w14:textId="2A17656D" w:rsidR="00C91D39" w:rsidRDefault="00C91D39">
      <w:pPr>
        <w:pStyle w:val="CommentText"/>
      </w:pPr>
      <w:r>
        <w:rPr>
          <w:rStyle w:val="CommentReference"/>
        </w:rPr>
        <w:annotationRef/>
      </w:r>
      <w:r>
        <w:t xml:space="preserve">I just noticed that all these </w:t>
      </w:r>
      <w:proofErr w:type="spellStart"/>
      <w:r>
        <w:t>urls</w:t>
      </w:r>
      <w:proofErr w:type="spellEnd"/>
      <w:r>
        <w:t xml:space="preserve"> use ed-data-portal.urban.org. Should they perhaps all be changed to educationdata.urban.org? </w:t>
      </w:r>
      <w:r w:rsidR="008B5C15" w:rsidRPr="008B5C15">
        <w:rPr>
          <w:highlight w:val="yellow"/>
        </w:rPr>
        <w:t>Ben?</w:t>
      </w:r>
    </w:p>
  </w:comment>
  <w:comment w:id="28" w:author="Tilsley, Alexandra" w:date="2019-10-25T16:49:00Z" w:initials="TA">
    <w:p w14:paraId="40AE6A5C" w14:textId="77777777" w:rsidR="002F29C1" w:rsidRDefault="002F29C1">
      <w:pPr>
        <w:pStyle w:val="CommentText"/>
      </w:pPr>
      <w:r>
        <w:rPr>
          <w:rStyle w:val="CommentReference"/>
        </w:rPr>
        <w:annotationRef/>
      </w:r>
      <w:r>
        <w:t>Erica?</w:t>
      </w:r>
    </w:p>
  </w:comment>
  <w:comment w:id="29" w:author="Blom, Erica" w:date="2019-10-28T12:47:00Z" w:initials="BE">
    <w:p w14:paraId="61AD1CD0" w14:textId="23184A85" w:rsidR="00C91D39" w:rsidRDefault="00C91D39">
      <w:pPr>
        <w:pStyle w:val="CommentText"/>
      </w:pPr>
      <w:r>
        <w:rPr>
          <w:rStyle w:val="CommentReference"/>
        </w:rPr>
        <w:annotationRef/>
      </w:r>
      <w:r>
        <w:t>Nope, this is still accurate.</w:t>
      </w:r>
    </w:p>
  </w:comment>
  <w:comment w:id="30" w:author="Tilsley, Alexandra" w:date="2019-10-25T16:46:00Z" w:initials="TA">
    <w:p w14:paraId="7E332B7A" w14:textId="77777777" w:rsidR="002F29C1" w:rsidRDefault="002F29C1" w:rsidP="002F29C1">
      <w:pPr>
        <w:pStyle w:val="CommentText"/>
      </w:pPr>
      <w:r>
        <w:rPr>
          <w:rStyle w:val="CommentReference"/>
        </w:rPr>
        <w:annotationRef/>
      </w:r>
      <w:r>
        <w:t>Is this the correct way to cite AWS? Should verify how they prefer to be cited</w:t>
      </w:r>
    </w:p>
  </w:comment>
  <w:comment w:id="31" w:author="Blom, Erica" w:date="2019-10-28T12:35:00Z" w:initials="BE">
    <w:p w14:paraId="6FACA672" w14:textId="40EB3178" w:rsidR="00FF4FCF" w:rsidRDefault="00FF4FCF">
      <w:pPr>
        <w:pStyle w:val="CommentText"/>
      </w:pPr>
      <w:r>
        <w:rPr>
          <w:rStyle w:val="CommentReference"/>
        </w:rPr>
        <w:annotationRef/>
      </w:r>
      <w:r>
        <w:t>Checking with Graham.</w:t>
      </w:r>
    </w:p>
  </w:comment>
  <w:comment w:id="32" w:author="Blom, Erica" w:date="2019-10-28T12:50:00Z" w:initials="BE">
    <w:p w14:paraId="08E3AC1B" w14:textId="0532FEE4" w:rsidR="00C91D39" w:rsidRDefault="00C91D39">
      <w:pPr>
        <w:pStyle w:val="CommentText"/>
      </w:pPr>
      <w:r>
        <w:rPr>
          <w:rStyle w:val="CommentReference"/>
        </w:rPr>
        <w:annotationRef/>
      </w:r>
      <w:r>
        <w:t xml:space="preserve">I’ve </w:t>
      </w:r>
      <w:r>
        <w:t>actually already updated this in the metadata; not sure why it’s not reflected on staging.</w:t>
      </w:r>
      <w:r w:rsidR="008B5C15">
        <w:t xml:space="preserve"> </w:t>
      </w:r>
      <w:r w:rsidR="008B5C15" w:rsidRPr="008B5C15">
        <w:rPr>
          <w:highlight w:val="yellow"/>
        </w:rPr>
        <w:t>Ben?</w:t>
      </w:r>
      <w:r w:rsidR="00DE31DD">
        <w:t xml:space="preserve"> It’s been copy-edited already too.</w:t>
      </w:r>
      <w:r>
        <w:t xml:space="preserve"> (see here: </w:t>
      </w:r>
      <w:hyperlink r:id="rId1" w:history="1">
        <w:r>
          <w:rPr>
            <w:rStyle w:val="Hyperlink"/>
          </w:rPr>
          <w:t>https://educationdata-stg.urban.org/api/v1/api-pages/</w:t>
        </w:r>
      </w:hyperlink>
      <w:r>
        <w:t>)</w:t>
      </w:r>
    </w:p>
  </w:comment>
  <w:comment w:id="38" w:author="Tilsley, Alexandra" w:date="2019-10-25T16:50:00Z" w:initials="TA">
    <w:p w14:paraId="0C17EDBF" w14:textId="77777777" w:rsidR="002F29C1" w:rsidRDefault="002F29C1">
      <w:pPr>
        <w:pStyle w:val="CommentText"/>
      </w:pPr>
      <w:r>
        <w:rPr>
          <w:rStyle w:val="CommentReference"/>
        </w:rPr>
        <w:annotationRef/>
      </w:r>
      <w:r>
        <w:t>Can some variation of this be the sentences on the main doc page point folks to aggregation page?</w:t>
      </w:r>
    </w:p>
  </w:comment>
  <w:comment w:id="39" w:author="Blom, Erica" w:date="2019-10-28T12:34:00Z" w:initials="BE">
    <w:p w14:paraId="27FD963B" w14:textId="2ED89E3D" w:rsidR="009E6AA4" w:rsidRDefault="009E6AA4">
      <w:pPr>
        <w:pStyle w:val="CommentText"/>
      </w:pPr>
      <w:r>
        <w:rPr>
          <w:rStyle w:val="CommentReference"/>
        </w:rPr>
        <w:annotationRef/>
      </w:r>
      <w:r>
        <w:t>I don’t know what you mean by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901D8" w15:done="0"/>
  <w15:commentEx w15:paraId="4758B620" w15:done="0"/>
  <w15:commentEx w15:paraId="19D59E17" w15:paraIdParent="4758B620" w15:done="0"/>
  <w15:commentEx w15:paraId="314FD0CD" w15:done="0"/>
  <w15:commentEx w15:paraId="5E0A26E1" w15:done="0"/>
  <w15:commentEx w15:paraId="468280D8" w15:done="0"/>
  <w15:commentEx w15:paraId="346DAFA7" w15:paraIdParent="468280D8" w15:done="0"/>
  <w15:commentEx w15:paraId="1795C905" w15:done="0"/>
  <w15:commentEx w15:paraId="7FACA9DA" w15:paraIdParent="1795C905" w15:done="0"/>
  <w15:commentEx w15:paraId="684D8387" w15:done="0"/>
  <w15:commentEx w15:paraId="00BBD386" w15:done="0"/>
  <w15:commentEx w15:paraId="361148D9" w15:paraIdParent="00BBD386" w15:done="0"/>
  <w15:commentEx w15:paraId="3CFFC1B9" w15:done="0"/>
  <w15:commentEx w15:paraId="40AE6A5C" w15:done="0"/>
  <w15:commentEx w15:paraId="61AD1CD0" w15:paraIdParent="40AE6A5C" w15:done="0"/>
  <w15:commentEx w15:paraId="7E332B7A" w15:done="0"/>
  <w15:commentEx w15:paraId="6FACA672" w15:paraIdParent="7E332B7A" w15:done="0"/>
  <w15:commentEx w15:paraId="08E3AC1B" w15:done="0"/>
  <w15:commentEx w15:paraId="0C17EDBF" w15:done="0"/>
  <w15:commentEx w15:paraId="27FD963B" w15:paraIdParent="0C17ED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ato">
    <w:altName w:val="Segoe UI"/>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39F8"/>
    <w:multiLevelType w:val="hybridMultilevel"/>
    <w:tmpl w:val="633EA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lsley, Alexandra">
    <w15:presenceInfo w15:providerId="AD" w15:userId="S-1-5-21-1053119219-327446729-612134452-13284"/>
  </w15:person>
  <w15:person w15:author="Blom, Erica">
    <w15:presenceInfo w15:providerId="AD" w15:userId="S-1-5-21-1053119219-327446729-612134452-145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CA"/>
    <w:rsid w:val="00074984"/>
    <w:rsid w:val="002F29C1"/>
    <w:rsid w:val="005711E5"/>
    <w:rsid w:val="008B5C15"/>
    <w:rsid w:val="009E6AA4"/>
    <w:rsid w:val="00C91D39"/>
    <w:rsid w:val="00D30765"/>
    <w:rsid w:val="00DE31DD"/>
    <w:rsid w:val="00DF00CA"/>
    <w:rsid w:val="00FF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1409"/>
  <w15:chartTrackingRefBased/>
  <w15:docId w15:val="{7934E9E7-D956-486C-B0D5-5FEBCDC9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0CA"/>
    <w:pPr>
      <w:ind w:left="720"/>
      <w:contextualSpacing/>
    </w:pPr>
  </w:style>
  <w:style w:type="character" w:styleId="CommentReference">
    <w:name w:val="annotation reference"/>
    <w:basedOn w:val="DefaultParagraphFont"/>
    <w:uiPriority w:val="99"/>
    <w:semiHidden/>
    <w:unhideWhenUsed/>
    <w:rsid w:val="00DF00CA"/>
    <w:rPr>
      <w:sz w:val="16"/>
      <w:szCs w:val="16"/>
    </w:rPr>
  </w:style>
  <w:style w:type="paragraph" w:styleId="CommentText">
    <w:name w:val="annotation text"/>
    <w:basedOn w:val="Normal"/>
    <w:link w:val="CommentTextChar"/>
    <w:uiPriority w:val="99"/>
    <w:semiHidden/>
    <w:unhideWhenUsed/>
    <w:rsid w:val="00DF00CA"/>
    <w:pPr>
      <w:spacing w:line="240" w:lineRule="auto"/>
    </w:pPr>
    <w:rPr>
      <w:sz w:val="20"/>
      <w:szCs w:val="20"/>
    </w:rPr>
  </w:style>
  <w:style w:type="character" w:customStyle="1" w:styleId="CommentTextChar">
    <w:name w:val="Comment Text Char"/>
    <w:basedOn w:val="DefaultParagraphFont"/>
    <w:link w:val="CommentText"/>
    <w:uiPriority w:val="99"/>
    <w:semiHidden/>
    <w:rsid w:val="00DF00CA"/>
    <w:rPr>
      <w:sz w:val="20"/>
      <w:szCs w:val="20"/>
    </w:rPr>
  </w:style>
  <w:style w:type="paragraph" w:styleId="CommentSubject">
    <w:name w:val="annotation subject"/>
    <w:basedOn w:val="CommentText"/>
    <w:next w:val="CommentText"/>
    <w:link w:val="CommentSubjectChar"/>
    <w:uiPriority w:val="99"/>
    <w:semiHidden/>
    <w:unhideWhenUsed/>
    <w:rsid w:val="00DF00CA"/>
    <w:rPr>
      <w:b/>
      <w:bCs/>
    </w:rPr>
  </w:style>
  <w:style w:type="character" w:customStyle="1" w:styleId="CommentSubjectChar">
    <w:name w:val="Comment Subject Char"/>
    <w:basedOn w:val="CommentTextChar"/>
    <w:link w:val="CommentSubject"/>
    <w:uiPriority w:val="99"/>
    <w:semiHidden/>
    <w:rsid w:val="00DF00CA"/>
    <w:rPr>
      <w:b/>
      <w:bCs/>
      <w:sz w:val="20"/>
      <w:szCs w:val="20"/>
    </w:rPr>
  </w:style>
  <w:style w:type="paragraph" w:styleId="BalloonText">
    <w:name w:val="Balloon Text"/>
    <w:basedOn w:val="Normal"/>
    <w:link w:val="BalloonTextChar"/>
    <w:uiPriority w:val="99"/>
    <w:semiHidden/>
    <w:unhideWhenUsed/>
    <w:rsid w:val="00DF00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CA"/>
    <w:rPr>
      <w:rFonts w:ascii="Segoe UI" w:hAnsi="Segoe UI" w:cs="Segoe UI"/>
      <w:sz w:val="18"/>
      <w:szCs w:val="18"/>
    </w:rPr>
  </w:style>
  <w:style w:type="character" w:styleId="Hyperlink">
    <w:name w:val="Hyperlink"/>
    <w:basedOn w:val="DefaultParagraphFont"/>
    <w:uiPriority w:val="99"/>
    <w:semiHidden/>
    <w:unhideWhenUsed/>
    <w:rsid w:val="002F29C1"/>
    <w:rPr>
      <w:color w:val="0563C1"/>
      <w:u w:val="single"/>
    </w:rPr>
  </w:style>
  <w:style w:type="paragraph" w:styleId="NormalWeb">
    <w:name w:val="Normal (Web)"/>
    <w:basedOn w:val="Normal"/>
    <w:uiPriority w:val="99"/>
    <w:semiHidden/>
    <w:unhideWhenUsed/>
    <w:rsid w:val="002F29C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3978">
      <w:bodyDiv w:val="1"/>
      <w:marLeft w:val="0"/>
      <w:marRight w:val="0"/>
      <w:marTop w:val="0"/>
      <w:marBottom w:val="0"/>
      <w:divBdr>
        <w:top w:val="none" w:sz="0" w:space="0" w:color="auto"/>
        <w:left w:val="none" w:sz="0" w:space="0" w:color="auto"/>
        <w:bottom w:val="none" w:sz="0" w:space="0" w:color="auto"/>
        <w:right w:val="none" w:sz="0" w:space="0" w:color="auto"/>
      </w:divBdr>
    </w:div>
    <w:div w:id="264306808">
      <w:bodyDiv w:val="1"/>
      <w:marLeft w:val="0"/>
      <w:marRight w:val="0"/>
      <w:marTop w:val="0"/>
      <w:marBottom w:val="0"/>
      <w:divBdr>
        <w:top w:val="none" w:sz="0" w:space="0" w:color="auto"/>
        <w:left w:val="none" w:sz="0" w:space="0" w:color="auto"/>
        <w:bottom w:val="none" w:sz="0" w:space="0" w:color="auto"/>
        <w:right w:val="none" w:sz="0" w:space="0" w:color="auto"/>
      </w:divBdr>
    </w:div>
    <w:div w:id="472722601">
      <w:bodyDiv w:val="1"/>
      <w:marLeft w:val="0"/>
      <w:marRight w:val="0"/>
      <w:marTop w:val="0"/>
      <w:marBottom w:val="0"/>
      <w:divBdr>
        <w:top w:val="none" w:sz="0" w:space="0" w:color="auto"/>
        <w:left w:val="none" w:sz="0" w:space="0" w:color="auto"/>
        <w:bottom w:val="none" w:sz="0" w:space="0" w:color="auto"/>
        <w:right w:val="none" w:sz="0" w:space="0" w:color="auto"/>
      </w:divBdr>
    </w:div>
    <w:div w:id="630980752">
      <w:bodyDiv w:val="1"/>
      <w:marLeft w:val="0"/>
      <w:marRight w:val="0"/>
      <w:marTop w:val="0"/>
      <w:marBottom w:val="0"/>
      <w:divBdr>
        <w:top w:val="none" w:sz="0" w:space="0" w:color="auto"/>
        <w:left w:val="none" w:sz="0" w:space="0" w:color="auto"/>
        <w:bottom w:val="none" w:sz="0" w:space="0" w:color="auto"/>
        <w:right w:val="none" w:sz="0" w:space="0" w:color="auto"/>
      </w:divBdr>
    </w:div>
    <w:div w:id="1311059669">
      <w:bodyDiv w:val="1"/>
      <w:marLeft w:val="0"/>
      <w:marRight w:val="0"/>
      <w:marTop w:val="0"/>
      <w:marBottom w:val="0"/>
      <w:divBdr>
        <w:top w:val="none" w:sz="0" w:space="0" w:color="auto"/>
        <w:left w:val="none" w:sz="0" w:space="0" w:color="auto"/>
        <w:bottom w:val="none" w:sz="0" w:space="0" w:color="auto"/>
        <w:right w:val="none" w:sz="0" w:space="0" w:color="auto"/>
      </w:divBdr>
    </w:div>
    <w:div w:id="1773895493">
      <w:bodyDiv w:val="1"/>
      <w:marLeft w:val="0"/>
      <w:marRight w:val="0"/>
      <w:marTop w:val="0"/>
      <w:marBottom w:val="0"/>
      <w:divBdr>
        <w:top w:val="none" w:sz="0" w:space="0" w:color="auto"/>
        <w:left w:val="none" w:sz="0" w:space="0" w:color="auto"/>
        <w:bottom w:val="none" w:sz="0" w:space="0" w:color="auto"/>
        <w:right w:val="none" w:sz="0" w:space="0" w:color="auto"/>
      </w:divBdr>
    </w:div>
    <w:div w:id="1811904186">
      <w:bodyDiv w:val="1"/>
      <w:marLeft w:val="0"/>
      <w:marRight w:val="0"/>
      <w:marTop w:val="0"/>
      <w:marBottom w:val="0"/>
      <w:divBdr>
        <w:top w:val="none" w:sz="0" w:space="0" w:color="auto"/>
        <w:left w:val="none" w:sz="0" w:space="0" w:color="auto"/>
        <w:bottom w:val="none" w:sz="0" w:space="0" w:color="auto"/>
        <w:right w:val="none" w:sz="0" w:space="0" w:color="auto"/>
      </w:divBdr>
    </w:div>
    <w:div w:id="1865895558">
      <w:bodyDiv w:val="1"/>
      <w:marLeft w:val="0"/>
      <w:marRight w:val="0"/>
      <w:marTop w:val="0"/>
      <w:marBottom w:val="0"/>
      <w:divBdr>
        <w:top w:val="none" w:sz="0" w:space="0" w:color="auto"/>
        <w:left w:val="none" w:sz="0" w:space="0" w:color="auto"/>
        <w:bottom w:val="none" w:sz="0" w:space="0" w:color="auto"/>
        <w:right w:val="none" w:sz="0" w:space="0" w:color="auto"/>
      </w:divBdr>
    </w:div>
    <w:div w:id="2034721850">
      <w:bodyDiv w:val="1"/>
      <w:marLeft w:val="0"/>
      <w:marRight w:val="0"/>
      <w:marTop w:val="0"/>
      <w:marBottom w:val="0"/>
      <w:divBdr>
        <w:top w:val="none" w:sz="0" w:space="0" w:color="auto"/>
        <w:left w:val="none" w:sz="0" w:space="0" w:color="auto"/>
        <w:bottom w:val="none" w:sz="0" w:space="0" w:color="auto"/>
        <w:right w:val="none" w:sz="0" w:space="0" w:color="auto"/>
      </w:divBdr>
    </w:div>
    <w:div w:id="211697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ducationdata-stg.urban.org/api/v1/api-page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faforms.com/4644066?tfa_1927=EDD"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Tilsley, Alexandra</dc:creator>
  <cp:keywords/>
  <dc:description/>
  <cp:lastModifiedBy>Blom, Erica</cp:lastModifiedBy>
  <cp:revision>3</cp:revision>
  <dcterms:created xsi:type="dcterms:W3CDTF">2019-10-28T16:54:00Z</dcterms:created>
  <dcterms:modified xsi:type="dcterms:W3CDTF">2019-10-28T16:58:00Z</dcterms:modified>
</cp:coreProperties>
</file>